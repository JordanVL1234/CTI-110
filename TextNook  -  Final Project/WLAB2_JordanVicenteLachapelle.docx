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9E" w:rsidRPr="0078539E" w:rsidRDefault="0078539E" w:rsidP="00785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9E">
        <w:rPr>
          <w:rFonts w:ascii="Arial" w:eastAsia="Times New Roman" w:hAnsi="Arial" w:cs="Arial"/>
          <w:b/>
          <w:bCs/>
          <w:color w:val="000000"/>
          <w:sz w:val="48"/>
          <w:szCs w:val="48"/>
        </w:rPr>
        <w:t>Introduction and Project Overview</w:t>
      </w: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000000"/>
          <w:sz w:val="24"/>
          <w:szCs w:val="24"/>
        </w:rPr>
        <w:t>Site title</w:t>
      </w:r>
      <w:r w:rsidRPr="008A7E17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8A7E1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A7E17">
        <w:rPr>
          <w:rFonts w:ascii="Arial" w:eastAsia="Times New Roman" w:hAnsi="Arial" w:cs="Arial"/>
          <w:color w:val="000000"/>
          <w:sz w:val="24"/>
          <w:szCs w:val="24"/>
        </w:rPr>
        <w:t>TextNook</w:t>
      </w:r>
      <w:proofErr w:type="spellEnd"/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 xml:space="preserve">Developer information: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Jordan Vicente-Lachapelle</w:t>
      </w: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 xml:space="preserve">Rationale/focus: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I came up with this idea back in 7th grade and I thought I’d finally try and make it. I thought of this due to the fact that I have 2 friend groups but they are spread out into like 3-4 different apps. My goal is to fix that.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br/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br/>
      </w: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 xml:space="preserve">Target audience: 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Anyone that can connect to the internet.</w:t>
      </w: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>Site Outline:  </w:t>
      </w:r>
    </w:p>
    <w:p w:rsidR="0078539E" w:rsidRPr="008A7E17" w:rsidRDefault="0078539E" w:rsidP="00785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>“Home” Pages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About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Home</w:t>
      </w:r>
    </w:p>
    <w:p w:rsidR="0078539E" w:rsidRPr="008A7E17" w:rsidRDefault="0078539E" w:rsidP="00785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>“Profile” Pages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My Profile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Settings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Sign/Log in</w:t>
      </w:r>
    </w:p>
    <w:p w:rsidR="0078539E" w:rsidRPr="008A7E17" w:rsidRDefault="0078539E" w:rsidP="00785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>“Friend” pages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Feed</w:t>
      </w:r>
    </w:p>
    <w:p w:rsidR="0078539E" w:rsidRPr="008A7E17" w:rsidRDefault="0078539E" w:rsidP="0078539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24"/>
          <w:szCs w:val="24"/>
        </w:rPr>
      </w:pP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Inbox</w:t>
      </w:r>
    </w:p>
    <w:p w:rsidR="0078539E" w:rsidRPr="008A7E17" w:rsidRDefault="0078539E" w:rsidP="00785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</w:rPr>
        <w:t xml:space="preserve">Project Objectives and Goals: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My goal is to get </w:t>
      </w:r>
      <w:proofErr w:type="spell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TextNook</w:t>
      </w:r>
      <w:proofErr w:type="spell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 to connect to all social media platforms and collect and combine the content.</w:t>
      </w:r>
    </w:p>
    <w:p w:rsidR="0078539E" w:rsidRPr="0078539E" w:rsidRDefault="0078539E" w:rsidP="0078539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262626"/>
          <w:shd w:val="clear" w:color="auto" w:fill="FFFFFF"/>
        </w:rPr>
        <w:br w:type="page"/>
      </w:r>
      <w:r w:rsidRPr="0078539E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Proposed Website Details</w:t>
      </w: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0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  <w:rPrChange w:id="1" w:author="Jordan X. Vicente Lachapelle" w:date="2023-09-13T14:30:00Z">
            <w:rPr>
              <w:rFonts w:ascii="Arial" w:eastAsia="Times New Roman" w:hAnsi="Arial" w:cs="Arial"/>
              <w:b/>
              <w:bCs/>
              <w:color w:val="262626"/>
              <w:sz w:val="21"/>
              <w:szCs w:val="21"/>
              <w:shd w:val="clear" w:color="auto" w:fill="FFFFFF"/>
            </w:rPr>
          </w:rPrChange>
        </w:rPr>
        <w:t xml:space="preserve">Website Design and Layout: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I am planning to have 3 main page groups, “Home”, “Profile”, and “Friends”. In the Home page </w:t>
      </w:r>
      <w:proofErr w:type="gram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3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group</w:t>
      </w:r>
      <w:proofErr w:type="gram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4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I plan on having 2 pages, Home (Brief explanation of the </w:t>
      </w:r>
      <w:proofErr w:type="spell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5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TextNook</w:t>
      </w:r>
      <w:proofErr w:type="spell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6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and its use), and About (Explains the steps that it took to get the site up and running). In the Profile page </w:t>
      </w:r>
      <w:proofErr w:type="gram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7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group</w:t>
      </w:r>
      <w:proofErr w:type="gram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8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I plan on having 3 pages, Sign/Log in (What it’s named, Acts as a form), Setting (Allows the users to change settings (Light/Dark mode, Language for translation, etc.), and My Profile (Lets you change or fix your profile). In the Friend page </w:t>
      </w:r>
      <w:proofErr w:type="gram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9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group</w:t>
      </w:r>
      <w:proofErr w:type="gram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0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I plan on having 2 pages, Feed (Connects users friends feeds (if the content Is 90%&lt; similar)), and Inbox ((Connects users friends feeds (if the content Is 90%&lt; similar)).</w:t>
      </w: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1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2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  <w:rPrChange w:id="13" w:author="Jordan X. Vicente Lachapelle" w:date="2023-09-13T14:30:00Z">
            <w:rPr>
              <w:rFonts w:ascii="Arial" w:eastAsia="Times New Roman" w:hAnsi="Arial" w:cs="Arial"/>
              <w:b/>
              <w:bCs/>
              <w:color w:val="262626"/>
              <w:sz w:val="21"/>
              <w:szCs w:val="21"/>
              <w:shd w:val="clear" w:color="auto" w:fill="FFFFFF"/>
            </w:rPr>
          </w:rPrChange>
        </w:rPr>
        <w:t xml:space="preserve">Features and Functionality: </w:t>
      </w:r>
      <w:proofErr w:type="spell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4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TextNook’s</w:t>
      </w:r>
      <w:proofErr w:type="spell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5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main feature will be the ability to text anybody on any social media platform, but another big one is the auto translation to the </w:t>
      </w:r>
      <w:proofErr w:type="gram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6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users</w:t>
      </w:r>
      <w:proofErr w:type="gram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7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language.</w:t>
      </w: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8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19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  <w:rPrChange w:id="20" w:author="Jordan X. Vicente Lachapelle" w:date="2023-09-13T14:30:00Z">
            <w:rPr>
              <w:rFonts w:ascii="Arial" w:eastAsia="Times New Roman" w:hAnsi="Arial" w:cs="Arial"/>
              <w:b/>
              <w:bCs/>
              <w:color w:val="262626"/>
              <w:sz w:val="21"/>
              <w:szCs w:val="21"/>
              <w:shd w:val="clear" w:color="auto" w:fill="FFFFFF"/>
            </w:rPr>
          </w:rPrChange>
        </w:rPr>
        <w:t>Content Strategy</w:t>
      </w: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  <w:rPrChange w:id="21" w:author="Jordan X. Vicente Lachapelle" w:date="2023-09-13T14:30:00Z">
            <w:rPr>
              <w:rFonts w:ascii="Arial" w:eastAsia="Times New Roman" w:hAnsi="Arial" w:cs="Arial"/>
              <w:b/>
              <w:bCs/>
              <w:color w:val="262626"/>
              <w:sz w:val="21"/>
              <w:szCs w:val="21"/>
              <w:shd w:val="clear" w:color="auto" w:fill="FFFFFF"/>
            </w:rPr>
          </w:rPrChange>
        </w:rPr>
        <w:t xml:space="preserve">: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2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Most content will probably be pulled from other social media platforms but </w:t>
      </w:r>
      <w:proofErr w:type="spell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3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TextNook</w:t>
      </w:r>
      <w:proofErr w:type="spell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4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will also have the option to post not only to </w:t>
      </w:r>
      <w:proofErr w:type="spell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5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TextNook</w:t>
      </w:r>
      <w:proofErr w:type="spell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6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but also any of your connected social media platforms.</w:t>
      </w: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7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</w:p>
    <w:p w:rsidR="0078539E" w:rsidRPr="008A7E17" w:rsidRDefault="0078539E" w:rsidP="0078539E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28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  <w:rPrChange w:id="29" w:author="Jordan X. Vicente Lachapelle" w:date="2023-09-13T14:30:00Z">
            <w:rPr>
              <w:rFonts w:ascii="Arial" w:eastAsia="Times New Roman" w:hAnsi="Arial" w:cs="Arial"/>
              <w:b/>
              <w:bCs/>
              <w:color w:val="262626"/>
              <w:sz w:val="21"/>
              <w:szCs w:val="21"/>
              <w:shd w:val="clear" w:color="auto" w:fill="FFFFFF"/>
            </w:rPr>
          </w:rPrChange>
        </w:rPr>
        <w:t>Testimonials or Past Work</w:t>
      </w:r>
      <w:r w:rsidRPr="008A7E17">
        <w:rPr>
          <w:rFonts w:ascii="Arial" w:eastAsia="Times New Roman" w:hAnsi="Arial" w:cs="Arial"/>
          <w:b/>
          <w:bCs/>
          <w:color w:val="262626"/>
          <w:sz w:val="24"/>
          <w:szCs w:val="24"/>
          <w:shd w:val="clear" w:color="auto" w:fill="FFFFFF"/>
          <w:rPrChange w:id="30" w:author="Jordan X. Vicente Lachapelle" w:date="2023-09-13T14:30:00Z">
            <w:rPr>
              <w:rFonts w:ascii="Arial" w:eastAsia="Times New Roman" w:hAnsi="Arial" w:cs="Arial"/>
              <w:b/>
              <w:bCs/>
              <w:color w:val="262626"/>
              <w:sz w:val="21"/>
              <w:szCs w:val="21"/>
              <w:shd w:val="clear" w:color="auto" w:fill="FFFFFF"/>
            </w:rPr>
          </w:rPrChange>
        </w:rPr>
        <w:t xml:space="preserve">: </w:t>
      </w:r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31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I’ve work</w:t>
      </w:r>
      <w:ins w:id="32" w:author="Jordan X. Vicente Lachapelle" w:date="2023-09-13T14:28:00Z">
        <w:r w:rsidR="008A7E17"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33" w:author="Jordan X. Vicente Lachapelle" w:date="2023-09-13T14:30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>ed</w:t>
        </w:r>
      </w:ins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34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on several </w:t>
      </w:r>
      <w:proofErr w:type="gramStart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35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>front end</w:t>
      </w:r>
      <w:proofErr w:type="gramEnd"/>
      <w:r w:rsidRPr="008A7E17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36" w:author="Jordan X. Vicente Lachapelle" w:date="2023-09-13T14:30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t xml:space="preserve"> website projects for school and I’m currently learning backend development.</w:t>
      </w:r>
    </w:p>
    <w:p w:rsidR="0078539E" w:rsidRDefault="0078539E" w:rsidP="0078539E">
      <w:pPr>
        <w:jc w:val="center"/>
        <w:rPr>
          <w:ins w:id="37" w:author="Jordan X. Vicente Lachapelle" w:date="2023-09-13T14:23:00Z"/>
          <w:rFonts w:ascii="Arial" w:hAnsi="Arial" w:cs="Arial"/>
          <w:b/>
          <w:bCs/>
          <w:color w:val="000000"/>
          <w:sz w:val="48"/>
          <w:szCs w:val="48"/>
        </w:rPr>
      </w:pPr>
      <w:r w:rsidRPr="0078539E">
        <w:br w:type="page"/>
      </w:r>
      <w:del w:id="38" w:author="Jordan X. Vicente Lachapelle" w:date="2023-09-13T14:24:00Z">
        <w:r w:rsidRPr="0078539E" w:rsidDel="0078539E">
          <w:rPr>
            <w:rFonts w:ascii="Arial" w:hAnsi="Arial" w:cs="Arial"/>
            <w:b/>
            <w:bCs/>
            <w:color w:val="000000"/>
            <w:sz w:val="48"/>
            <w:szCs w:val="48"/>
          </w:rPr>
          <w:lastRenderedPageBreak/>
          <w:delText xml:space="preserve">Proposed </w:delText>
        </w:r>
      </w:del>
      <w:ins w:id="39" w:author="Jordan X. Vicente Lachapelle" w:date="2023-09-13T14:24:00Z">
        <w:r w:rsidRPr="0078539E">
          <w:rPr>
            <w:rFonts w:ascii="Arial" w:hAnsi="Arial" w:cs="Arial"/>
            <w:b/>
            <w:bCs/>
            <w:color w:val="000000"/>
            <w:sz w:val="48"/>
            <w:szCs w:val="48"/>
          </w:rPr>
          <w:t>Conclusion and Contact Information</w:t>
        </w:r>
      </w:ins>
      <w:del w:id="40" w:author="Jordan X. Vicente Lachapelle" w:date="2023-09-13T14:24:00Z">
        <w:r w:rsidRPr="0078539E" w:rsidDel="0078539E">
          <w:rPr>
            <w:rFonts w:ascii="Arial" w:hAnsi="Arial" w:cs="Arial"/>
            <w:b/>
            <w:bCs/>
            <w:color w:val="000000"/>
            <w:sz w:val="48"/>
            <w:szCs w:val="48"/>
          </w:rPr>
          <w:delText>Website Details</w:delText>
        </w:r>
      </w:del>
    </w:p>
    <w:p w:rsidR="0078539E" w:rsidRPr="008A7E17" w:rsidRDefault="0078539E" w:rsidP="0078539E">
      <w:pPr>
        <w:spacing w:after="0" w:line="240" w:lineRule="auto"/>
        <w:rPr>
          <w:ins w:id="41" w:author="Jordan X. Vicente Lachapelle" w:date="2023-09-13T14:27:00Z"/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42" w:author="Jordan X. Vicente Lachapelle" w:date="2023-09-13T14:31:00Z">
            <w:rPr>
              <w:ins w:id="43" w:author="Jordan X. Vicente Lachapelle" w:date="2023-09-13T14:27:00Z"/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  <w:ins w:id="44" w:author="Jordan X. Vicente Lachapelle" w:date="2023-09-13T14:24:00Z">
        <w:r w:rsidRPr="008A7E17">
          <w:rPr>
            <w:rFonts w:ascii="Arial" w:eastAsia="Times New Roman" w:hAnsi="Arial" w:cs="Arial"/>
            <w:b/>
            <w:bCs/>
            <w:color w:val="262626"/>
            <w:sz w:val="24"/>
            <w:szCs w:val="24"/>
            <w:shd w:val="clear" w:color="auto" w:fill="FFFFFF"/>
            <w:rPrChange w:id="45" w:author="Jordan X. Vicente Lachapelle" w:date="2023-09-13T14:31:00Z">
              <w:rPr>
                <w:rFonts w:ascii="Arial" w:eastAsia="Times New Roman" w:hAnsi="Arial" w:cs="Arial"/>
                <w:b/>
                <w:bCs/>
                <w:color w:val="262626"/>
                <w:sz w:val="21"/>
                <w:szCs w:val="21"/>
                <w:shd w:val="clear" w:color="auto" w:fill="FFFFFF"/>
              </w:rPr>
            </w:rPrChange>
          </w:rPr>
          <w:t>Summary</w:t>
        </w:r>
      </w:ins>
      <w:ins w:id="46" w:author="Jordan X. Vicente Lachapelle" w:date="2023-09-13T14:23:00Z">
        <w:r w:rsidRPr="008A7E17">
          <w:rPr>
            <w:rFonts w:ascii="Arial" w:eastAsia="Times New Roman" w:hAnsi="Arial" w:cs="Arial"/>
            <w:b/>
            <w:bCs/>
            <w:color w:val="262626"/>
            <w:sz w:val="24"/>
            <w:szCs w:val="24"/>
            <w:shd w:val="clear" w:color="auto" w:fill="FFFFFF"/>
            <w:rPrChange w:id="47" w:author="Jordan X. Vicente Lachapelle" w:date="2023-09-13T14:31:00Z">
              <w:rPr>
                <w:rFonts w:ascii="Arial" w:eastAsia="Times New Roman" w:hAnsi="Arial" w:cs="Arial"/>
                <w:b/>
                <w:bCs/>
                <w:color w:val="262626"/>
                <w:sz w:val="21"/>
                <w:szCs w:val="21"/>
                <w:shd w:val="clear" w:color="auto" w:fill="FFFFFF"/>
              </w:rPr>
            </w:rPrChange>
          </w:rPr>
          <w:t xml:space="preserve">: </w:t>
        </w:r>
      </w:ins>
      <w:proofErr w:type="spellStart"/>
      <w:ins w:id="48" w:author="Jordan X. Vicente Lachapelle" w:date="2023-09-13T14:24:00Z">
        <w:r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49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>Te</w:t>
        </w:r>
      </w:ins>
      <w:ins w:id="50" w:author="Jordan X. Vicente Lachapelle" w:date="2023-09-13T14:25:00Z">
        <w:r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51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>xtNook</w:t>
        </w:r>
        <w:proofErr w:type="spellEnd"/>
        <w:r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52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 xml:space="preserve"> is a social media hub that pulls content and texts </w:t>
        </w:r>
      </w:ins>
      <w:ins w:id="53" w:author="Jordan X. Vicente Lachapelle" w:date="2023-09-13T14:26:00Z">
        <w:r w:rsidR="008A7E17"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54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 xml:space="preserve">from </w:t>
        </w:r>
        <w:proofErr w:type="gramStart"/>
        <w:r w:rsidR="008A7E17"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55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>users</w:t>
        </w:r>
        <w:proofErr w:type="gramEnd"/>
        <w:r w:rsidR="008A7E17"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56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 xml:space="preserve"> friend and allows them to interact with them in the *best</w:t>
        </w:r>
      </w:ins>
      <w:ins w:id="57" w:author="Jordan X. Vicente Lachapelle" w:date="2023-09-13T14:27:00Z">
        <w:r w:rsidR="008A7E17"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58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>* way.</w:t>
        </w:r>
      </w:ins>
    </w:p>
    <w:p w:rsidR="008A7E17" w:rsidRPr="008A7E17" w:rsidRDefault="008A7E17" w:rsidP="0078539E">
      <w:pPr>
        <w:spacing w:after="0" w:line="240" w:lineRule="auto"/>
        <w:rPr>
          <w:ins w:id="59" w:author="Jordan X. Vicente Lachapelle" w:date="2023-09-13T14:27:00Z"/>
          <w:rFonts w:ascii="Arial" w:eastAsia="Times New Roman" w:hAnsi="Arial" w:cs="Arial"/>
          <w:color w:val="262626"/>
          <w:sz w:val="24"/>
          <w:szCs w:val="24"/>
          <w:shd w:val="clear" w:color="auto" w:fill="FFFFFF"/>
          <w:rPrChange w:id="60" w:author="Jordan X. Vicente Lachapelle" w:date="2023-09-13T14:31:00Z">
            <w:rPr>
              <w:ins w:id="61" w:author="Jordan X. Vicente Lachapelle" w:date="2023-09-13T14:27:00Z"/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</w:pPr>
    </w:p>
    <w:p w:rsidR="008A7E17" w:rsidRDefault="008A7E17" w:rsidP="0078539E">
      <w:pPr>
        <w:spacing w:after="0" w:line="240" w:lineRule="auto"/>
        <w:rPr>
          <w:ins w:id="62" w:author="Jordan X. Vicente Lachapelle" w:date="2023-09-13T14:31:00Z"/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</w:pPr>
      <w:ins w:id="63" w:author="Jordan X. Vicente Lachapelle" w:date="2023-09-13T14:27:00Z">
        <w:r w:rsidRPr="008A7E17">
          <w:rPr>
            <w:rFonts w:ascii="Arial" w:eastAsia="Times New Roman" w:hAnsi="Arial" w:cs="Arial"/>
            <w:b/>
            <w:bCs/>
            <w:color w:val="262626"/>
            <w:sz w:val="24"/>
            <w:szCs w:val="24"/>
            <w:shd w:val="clear" w:color="auto" w:fill="FFFFFF"/>
            <w:rPrChange w:id="64" w:author="Jordan X. Vicente Lachapelle" w:date="2023-09-13T14:31:00Z">
              <w:rPr>
                <w:rFonts w:ascii="Arial" w:eastAsia="Times New Roman" w:hAnsi="Arial" w:cs="Arial"/>
                <w:b/>
                <w:bCs/>
                <w:color w:val="262626"/>
                <w:sz w:val="21"/>
                <w:szCs w:val="21"/>
                <w:shd w:val="clear" w:color="auto" w:fill="FFFFFF"/>
              </w:rPr>
            </w:rPrChange>
          </w:rPr>
          <w:t>Contact Information</w:t>
        </w:r>
        <w:r w:rsidRPr="008A7E17">
          <w:rPr>
            <w:rFonts w:ascii="Arial" w:eastAsia="Times New Roman" w:hAnsi="Arial" w:cs="Arial"/>
            <w:b/>
            <w:bCs/>
            <w:color w:val="262626"/>
            <w:sz w:val="24"/>
            <w:szCs w:val="24"/>
            <w:shd w:val="clear" w:color="auto" w:fill="FFFFFF"/>
            <w:rPrChange w:id="65" w:author="Jordan X. Vicente Lachapelle" w:date="2023-09-13T14:31:00Z">
              <w:rPr>
                <w:rFonts w:ascii="Arial" w:eastAsia="Times New Roman" w:hAnsi="Arial" w:cs="Arial"/>
                <w:b/>
                <w:bCs/>
                <w:color w:val="262626"/>
                <w:sz w:val="21"/>
                <w:szCs w:val="21"/>
                <w:shd w:val="clear" w:color="auto" w:fill="FFFFFF"/>
              </w:rPr>
            </w:rPrChange>
          </w:rPr>
          <w:t xml:space="preserve">: </w:t>
        </w:r>
      </w:ins>
      <w:ins w:id="66" w:author="Jordan X. Vicente Lachapelle" w:date="2023-09-13T14:28:00Z">
        <w:r w:rsidRPr="008A7E17">
          <w:rPr>
            <w:rFonts w:ascii="Arial" w:eastAsia="Times New Roman" w:hAnsi="Arial" w:cs="Arial"/>
            <w:bCs/>
            <w:color w:val="262626"/>
            <w:sz w:val="24"/>
            <w:szCs w:val="24"/>
            <w:shd w:val="clear" w:color="auto" w:fill="FFFFFF"/>
            <w:rPrChange w:id="67" w:author="Jordan X. Vicente Lachapelle" w:date="2023-09-13T14:31:00Z">
              <w:rPr>
                <w:rFonts w:ascii="Arial" w:eastAsia="Times New Roman" w:hAnsi="Arial" w:cs="Arial"/>
                <w:bCs/>
                <w:color w:val="262626"/>
                <w:sz w:val="21"/>
                <w:szCs w:val="21"/>
                <w:shd w:val="clear" w:color="auto" w:fill="FFFFFF"/>
              </w:rPr>
            </w:rPrChange>
          </w:rPr>
          <w:t>Developers E</w:t>
        </w:r>
      </w:ins>
      <w:ins w:id="68" w:author="Jordan X. Vicente Lachapelle" w:date="2023-09-13T14:27:00Z">
        <w:r w:rsidRPr="008A7E17">
          <w:rPr>
            <w:rFonts w:ascii="Arial" w:eastAsia="Times New Roman" w:hAnsi="Arial" w:cs="Arial"/>
            <w:bCs/>
            <w:color w:val="262626"/>
            <w:sz w:val="24"/>
            <w:szCs w:val="24"/>
            <w:shd w:val="clear" w:color="auto" w:fill="FFFFFF"/>
            <w:rPrChange w:id="69" w:author="Jordan X. Vicente Lachapelle" w:date="2023-09-13T14:31:00Z">
              <w:rPr>
                <w:rFonts w:ascii="Arial" w:eastAsia="Times New Roman" w:hAnsi="Arial" w:cs="Arial"/>
                <w:bCs/>
                <w:color w:val="262626"/>
                <w:sz w:val="21"/>
                <w:szCs w:val="21"/>
                <w:shd w:val="clear" w:color="auto" w:fill="FFFFFF"/>
              </w:rPr>
            </w:rPrChange>
          </w:rPr>
          <w:t xml:space="preserve">mail - </w:t>
        </w:r>
      </w:ins>
      <w:ins w:id="70" w:author="Jordan X. Vicente Lachapelle" w:date="2023-09-13T14:31:00Z">
        <w:r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</w:rPr>
          <w:fldChar w:fldCharType="begin"/>
        </w:r>
        <w:r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</w:rPr>
          <w:instrText xml:space="preserve"> HYPERLINK "mailto:</w:instrText>
        </w:r>
      </w:ins>
      <w:ins w:id="71" w:author="Jordan X. Vicente Lachapelle" w:date="2023-09-13T14:27:00Z">
        <w:r w:rsidRPr="008A7E17"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  <w:rPrChange w:id="72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instrText>vicentej0725@student.faytechcc.edu</w:instrText>
        </w:r>
      </w:ins>
      <w:ins w:id="73" w:author="Jordan X. Vicente Lachapelle" w:date="2023-09-13T14:31:00Z">
        <w:r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</w:rPr>
          <w:instrText xml:space="preserve">" </w:instrText>
        </w:r>
        <w:r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</w:rPr>
          <w:fldChar w:fldCharType="separate"/>
        </w:r>
      </w:ins>
      <w:ins w:id="74" w:author="Jordan X. Vicente Lachapelle" w:date="2023-09-13T14:27:00Z">
        <w:r w:rsidRPr="00F5519E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  <w:rPrChange w:id="75" w:author="Jordan X. Vicente Lachapelle" w:date="2023-09-13T14:31:00Z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</w:rPr>
            </w:rPrChange>
          </w:rPr>
          <w:t>vicentej0725@student.faytechcc.edu</w:t>
        </w:r>
      </w:ins>
      <w:ins w:id="76" w:author="Jordan X. Vicente Lachapelle" w:date="2023-09-13T14:31:00Z">
        <w:r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</w:rPr>
          <w:fldChar w:fldCharType="end"/>
        </w:r>
      </w:ins>
    </w:p>
    <w:p w:rsidR="008A7E17" w:rsidRDefault="008A7E17">
      <w:pPr>
        <w:rPr>
          <w:ins w:id="77" w:author="Jordan X. Vicente Lachapelle" w:date="2023-09-13T14:31:00Z"/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</w:pPr>
      <w:ins w:id="78" w:author="Jordan X. Vicente Lachapelle" w:date="2023-09-13T14:31:00Z">
        <w:r>
          <w:rPr>
            <w:rFonts w:ascii="Arial" w:eastAsia="Times New Roman" w:hAnsi="Arial" w:cs="Arial"/>
            <w:color w:val="262626"/>
            <w:sz w:val="24"/>
            <w:szCs w:val="24"/>
            <w:shd w:val="clear" w:color="auto" w:fill="FFFFFF"/>
          </w:rPr>
          <w:br w:type="page"/>
        </w:r>
      </w:ins>
    </w:p>
    <w:p w:rsidR="008A7E17" w:rsidRDefault="008A7E17" w:rsidP="0078539E">
      <w:pPr>
        <w:spacing w:after="0" w:line="240" w:lineRule="auto"/>
        <w:rPr>
          <w:ins w:id="79" w:author="Jordan X. Vicente Lachapelle" w:date="2023-09-13T14:31:00Z"/>
          <w:rFonts w:ascii="Arial" w:eastAsia="Times New Roman" w:hAnsi="Arial" w:cs="Arial"/>
          <w:b/>
          <w:color w:val="262626"/>
          <w:sz w:val="24"/>
          <w:szCs w:val="24"/>
          <w:shd w:val="clear" w:color="auto" w:fill="FFFFFF"/>
        </w:rPr>
      </w:pPr>
      <w:ins w:id="80" w:author="Jordan X. Vicente Lachapelle" w:date="2023-09-13T14:31:00Z">
        <w:r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</w:rPr>
          <w:lastRenderedPageBreak/>
          <w:t>8</w:t>
        </w:r>
        <w:r w:rsidRPr="008A7E17"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  <w:vertAlign w:val="superscript"/>
            <w:rPrChange w:id="81" w:author="Jordan X. Vicente Lachapelle" w:date="2023-09-13T14:31:00Z">
              <w:rPr>
                <w:rFonts w:ascii="Arial" w:eastAsia="Times New Roman" w:hAnsi="Arial" w:cs="Arial"/>
                <w:b/>
                <w:color w:val="262626"/>
                <w:sz w:val="24"/>
                <w:szCs w:val="24"/>
                <w:shd w:val="clear" w:color="auto" w:fill="FFFFFF"/>
              </w:rPr>
            </w:rPrChange>
          </w:rPr>
          <w:t>th</w:t>
        </w:r>
        <w:r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</w:rPr>
          <w:t xml:space="preserve"> grade markup for a</w:t>
        </w:r>
      </w:ins>
      <w:ins w:id="82" w:author="Jordan X. Vicente Lachapelle" w:date="2023-09-13T14:32:00Z">
        <w:r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</w:rPr>
          <w:t>n</w:t>
        </w:r>
      </w:ins>
      <w:ins w:id="83" w:author="Jordan X. Vicente Lachapelle" w:date="2023-09-13T14:31:00Z">
        <w:r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</w:rPr>
          <w:t xml:space="preserve"> app version</w:t>
        </w:r>
      </w:ins>
      <w:ins w:id="84" w:author="Jordan X. Vicente Lachapelle" w:date="2023-09-13T14:33:00Z">
        <w:r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</w:rPr>
          <w:t>:</w:t>
        </w:r>
      </w:ins>
      <w:bookmarkStart w:id="85" w:name="_GoBack"/>
      <w:bookmarkEnd w:id="85"/>
    </w:p>
    <w:p w:rsidR="008A7E17" w:rsidRPr="008A7E17" w:rsidRDefault="008A7E17" w:rsidP="008A7E17">
      <w:pPr>
        <w:spacing w:after="0" w:line="240" w:lineRule="auto"/>
        <w:jc w:val="center"/>
        <w:rPr>
          <w:rFonts w:ascii="Arial" w:eastAsia="Times New Roman" w:hAnsi="Arial" w:cs="Arial"/>
          <w:b/>
          <w:color w:val="262626"/>
          <w:sz w:val="24"/>
          <w:szCs w:val="24"/>
          <w:shd w:val="clear" w:color="auto" w:fill="FFFFFF"/>
          <w:rPrChange w:id="86" w:author="Jordan X. Vicente Lachapelle" w:date="2023-09-13T14:31:00Z">
            <w:rPr>
              <w:rFonts w:ascii="Arial" w:eastAsia="Times New Roman" w:hAnsi="Arial" w:cs="Arial"/>
              <w:color w:val="262626"/>
              <w:sz w:val="21"/>
              <w:szCs w:val="21"/>
              <w:shd w:val="clear" w:color="auto" w:fill="FFFFFF"/>
            </w:rPr>
          </w:rPrChange>
        </w:rPr>
        <w:pPrChange w:id="87" w:author="Jordan X. Vicente Lachapelle" w:date="2023-09-13T14:32:00Z">
          <w:pPr/>
        </w:pPrChange>
      </w:pPr>
      <w:ins w:id="88" w:author="Jordan X. Vicente Lachapelle" w:date="2023-09-13T14:32:00Z">
        <w:r>
          <w:rPr>
            <w:rFonts w:ascii="Arial" w:eastAsia="Times New Roman" w:hAnsi="Arial" w:cs="Arial"/>
            <w:b/>
            <w:color w:val="262626"/>
            <w:sz w:val="24"/>
            <w:szCs w:val="24"/>
            <w:shd w:val="clear" w:color="auto" w:fill="FFFFFF"/>
          </w:rPr>
          <w:object w:dxaOrig="7935" w:dyaOrig="3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8" type="#_x0000_t75" style="width:405pt;height:198.75pt" o:ole="">
              <v:imagedata r:id="rId7" o:title=""/>
            </v:shape>
            <o:OLEObject Type="Embed" ProgID="AcroExch.Document.DC" ShapeID="_x0000_i1048" DrawAspect="Content" ObjectID="_1756120988" r:id="rId8"/>
          </w:object>
        </w:r>
      </w:ins>
    </w:p>
    <w:sectPr w:rsidR="008A7E17" w:rsidRPr="008A7E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7C" w:rsidRDefault="003F4F7C" w:rsidP="0078539E">
      <w:pPr>
        <w:spacing w:after="0" w:line="240" w:lineRule="auto"/>
      </w:pPr>
      <w:r>
        <w:separator/>
      </w:r>
    </w:p>
  </w:endnote>
  <w:endnote w:type="continuationSeparator" w:id="0">
    <w:p w:rsidR="003F4F7C" w:rsidRDefault="003F4F7C" w:rsidP="0078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7C" w:rsidRDefault="003F4F7C" w:rsidP="0078539E">
      <w:pPr>
        <w:spacing w:after="0" w:line="240" w:lineRule="auto"/>
      </w:pPr>
      <w:r>
        <w:separator/>
      </w:r>
    </w:p>
  </w:footnote>
  <w:footnote w:type="continuationSeparator" w:id="0">
    <w:p w:rsidR="003F4F7C" w:rsidRDefault="003F4F7C" w:rsidP="0078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9E" w:rsidRDefault="0078539E" w:rsidP="0078539E">
    <w:pPr>
      <w:pStyle w:val="Header"/>
      <w:jc w:val="center"/>
    </w:pPr>
    <w:r>
      <w:rPr>
        <w:rFonts w:ascii="Arial" w:hAnsi="Arial" w:cs="Arial"/>
        <w:b/>
        <w:bCs/>
        <w:i/>
        <w:iCs/>
        <w:color w:val="000000"/>
        <w:sz w:val="64"/>
        <w:szCs w:val="64"/>
      </w:rPr>
      <w:t>Final Project Info - WLAB2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2450"/>
    <w:multiLevelType w:val="multilevel"/>
    <w:tmpl w:val="8AA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an X. Vicente Lachapelle">
    <w15:presenceInfo w15:providerId="AD" w15:userId="S-1-5-21-1492458893-1584271222-6498272-963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E"/>
    <w:rsid w:val="003F4F7C"/>
    <w:rsid w:val="0078539E"/>
    <w:rsid w:val="008A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54B0F"/>
  <w15:chartTrackingRefBased/>
  <w15:docId w15:val="{3C949DBE-83F0-44A9-A201-1ECA40D0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39E"/>
  </w:style>
  <w:style w:type="paragraph" w:styleId="Footer">
    <w:name w:val="footer"/>
    <w:basedOn w:val="Normal"/>
    <w:link w:val="FooterChar"/>
    <w:uiPriority w:val="99"/>
    <w:unhideWhenUsed/>
    <w:rsid w:val="0078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39E"/>
  </w:style>
  <w:style w:type="character" w:styleId="Hyperlink">
    <w:name w:val="Hyperlink"/>
    <w:basedOn w:val="DefaultParagraphFont"/>
    <w:uiPriority w:val="99"/>
    <w:unhideWhenUsed/>
    <w:rsid w:val="008A7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1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X. Vicente Lachapelle</dc:creator>
  <cp:keywords/>
  <dc:description/>
  <cp:lastModifiedBy>Jordan X. Vicente Lachapelle</cp:lastModifiedBy>
  <cp:revision>1</cp:revision>
  <dcterms:created xsi:type="dcterms:W3CDTF">2023-09-13T18:06:00Z</dcterms:created>
  <dcterms:modified xsi:type="dcterms:W3CDTF">2023-09-13T18:37:00Z</dcterms:modified>
</cp:coreProperties>
</file>